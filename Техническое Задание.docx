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2F" w:rsidRPr="009A2B2F" w:rsidRDefault="0044437E" w:rsidP="009A2B2F">
      <w:pPr>
        <w:jc w:val="center"/>
        <w:rPr>
          <w:b/>
          <w:sz w:val="32"/>
        </w:rPr>
      </w:pPr>
      <w:r w:rsidRPr="009A2B2F">
        <w:rPr>
          <w:b/>
          <w:sz w:val="32"/>
        </w:rPr>
        <w:t>ТЕХНИЧЕСКОЕ ЗАДАНИЕ ПО ПРОЕКТУ</w:t>
      </w:r>
    </w:p>
    <w:p w:rsidR="0044437E" w:rsidRPr="009A2B2F" w:rsidRDefault="0044437E" w:rsidP="009A2B2F">
      <w:pPr>
        <w:jc w:val="center"/>
        <w:rPr>
          <w:b/>
          <w:sz w:val="32"/>
        </w:rPr>
      </w:pPr>
      <w:r w:rsidRPr="009A2B2F">
        <w:rPr>
          <w:b/>
          <w:sz w:val="32"/>
        </w:rPr>
        <w:t>АДМИНИСТРАТОР ГОСТИНИЦЫ</w:t>
      </w:r>
    </w:p>
    <w:p w:rsidR="0044437E" w:rsidRPr="0044437E" w:rsidRDefault="0044437E" w:rsidP="0044437E">
      <w:pPr>
        <w:jc w:val="right"/>
        <w:rPr>
          <w:b/>
        </w:rPr>
      </w:pPr>
      <w:proofErr w:type="spellStart"/>
      <w:r w:rsidRPr="0044437E">
        <w:rPr>
          <w:b/>
        </w:rPr>
        <w:t>Лапытько</w:t>
      </w:r>
      <w:proofErr w:type="spellEnd"/>
      <w:r w:rsidRPr="0044437E">
        <w:rPr>
          <w:b/>
        </w:rPr>
        <w:t xml:space="preserve"> А.И.</w:t>
      </w:r>
    </w:p>
    <w:p w:rsidR="0044437E" w:rsidRPr="0044437E" w:rsidRDefault="0044437E" w:rsidP="0044437E">
      <w:pPr>
        <w:jc w:val="right"/>
        <w:rPr>
          <w:b/>
        </w:rPr>
      </w:pPr>
      <w:r w:rsidRPr="0044437E">
        <w:rPr>
          <w:b/>
        </w:rPr>
        <w:t>гр. 953501</w:t>
      </w:r>
    </w:p>
    <w:p w:rsidR="0044437E" w:rsidRPr="00705E14" w:rsidRDefault="0044437E" w:rsidP="0044437E">
      <w:pPr>
        <w:rPr>
          <w:rStyle w:val="a3"/>
        </w:rPr>
      </w:pPr>
      <w:r w:rsidRPr="00705E14">
        <w:rPr>
          <w:rStyle w:val="a3"/>
          <w:i w:val="0"/>
        </w:rPr>
        <w:t>Обзор</w:t>
      </w:r>
      <w:r w:rsidRPr="00705E14">
        <w:rPr>
          <w:rStyle w:val="a3"/>
        </w:rPr>
        <w:t xml:space="preserve"> </w:t>
      </w:r>
      <w:r w:rsidRPr="00705E14">
        <w:rPr>
          <w:rStyle w:val="a3"/>
          <w:i w:val="0"/>
        </w:rPr>
        <w:t>программы</w:t>
      </w:r>
    </w:p>
    <w:p w:rsidR="00705E14" w:rsidRPr="00705E14" w:rsidRDefault="0044437E" w:rsidP="00705E14">
      <w:pPr>
        <w:ind w:firstLine="708"/>
        <w:rPr>
          <w:rStyle w:val="a3"/>
        </w:rPr>
      </w:pPr>
      <w:r w:rsidRPr="00705E14">
        <w:rPr>
          <w:rStyle w:val="a3"/>
        </w:rPr>
        <w:t>Программа Администратор гостиницы предназначена для автоматизации заселения и выселения гостей гостиницы. Она является удобным инструментом в осуществлении</w:t>
      </w:r>
      <w:r w:rsidR="009A2B2F" w:rsidRPr="00705E14">
        <w:rPr>
          <w:rStyle w:val="a3"/>
        </w:rPr>
        <w:t xml:space="preserve"> контроля информации о гостях, комнатах, а также о самой гостинице</w:t>
      </w:r>
      <w:r w:rsidRPr="00705E14">
        <w:rPr>
          <w:rStyle w:val="a3"/>
        </w:rPr>
        <w:t xml:space="preserve">. Программа позволяет контролировать </w:t>
      </w:r>
      <w:r w:rsidR="009A2B2F" w:rsidRPr="00705E14">
        <w:rPr>
          <w:rStyle w:val="a3"/>
        </w:rPr>
        <w:t xml:space="preserve">распределение гостей по комнатам. </w:t>
      </w:r>
      <w:r w:rsidRPr="00705E14">
        <w:rPr>
          <w:rStyle w:val="a3"/>
        </w:rPr>
        <w:t xml:space="preserve">Полезной </w:t>
      </w:r>
      <w:r w:rsidR="009A2B2F" w:rsidRPr="00705E14">
        <w:rPr>
          <w:rStyle w:val="a3"/>
        </w:rPr>
        <w:t>возможностью программы является способность вернуться к последнему сохраненному состоянию гостиницы</w:t>
      </w:r>
      <w:r w:rsidR="00705E14" w:rsidRPr="00705E14">
        <w:rPr>
          <w:rStyle w:val="a3"/>
        </w:rPr>
        <w:t>,</w:t>
      </w:r>
      <w:r w:rsidR="009A2B2F" w:rsidRPr="00705E14">
        <w:rPr>
          <w:rStyle w:val="a3"/>
        </w:rPr>
        <w:t xml:space="preserve"> на случай случайного изменения </w:t>
      </w:r>
      <w:r w:rsidR="00705E14" w:rsidRPr="00705E14">
        <w:rPr>
          <w:rStyle w:val="a3"/>
        </w:rPr>
        <w:t>данных.</w:t>
      </w:r>
      <w:r w:rsidR="00832BAA">
        <w:rPr>
          <w:rStyle w:val="a3"/>
        </w:rPr>
        <w:t xml:space="preserve"> А также присутствует возможность полностью вернуть программу к исходному состоянию с удалением всех данных о гостинице.</w:t>
      </w:r>
    </w:p>
    <w:p w:rsidR="0044437E" w:rsidRPr="00705E14" w:rsidRDefault="0044437E" w:rsidP="00705E14">
      <w:pPr>
        <w:ind w:firstLine="708"/>
        <w:rPr>
          <w:rStyle w:val="a3"/>
        </w:rPr>
      </w:pPr>
      <w:r w:rsidRPr="00705E14">
        <w:rPr>
          <w:rStyle w:val="a3"/>
        </w:rPr>
        <w:t>Программа рассчитана на пользователя, вл</w:t>
      </w:r>
      <w:r w:rsidR="00705E14" w:rsidRPr="00705E14">
        <w:rPr>
          <w:rStyle w:val="a3"/>
        </w:rPr>
        <w:t xml:space="preserve">адеющего русским </w:t>
      </w:r>
      <w:r w:rsidRPr="00705E14">
        <w:rPr>
          <w:rStyle w:val="a3"/>
        </w:rPr>
        <w:t>языком. Программа имеет дружественный инте</w:t>
      </w:r>
      <w:r w:rsidR="00705E14" w:rsidRPr="00705E14">
        <w:rPr>
          <w:rStyle w:val="a3"/>
        </w:rPr>
        <w:t xml:space="preserve">рфейс и может быть использована </w:t>
      </w:r>
      <w:r w:rsidRPr="00705E14">
        <w:rPr>
          <w:rStyle w:val="a3"/>
        </w:rPr>
        <w:t>пользователем, имеющим минимальный уровень компьютерной грамотности.</w:t>
      </w:r>
    </w:p>
    <w:p w:rsidR="00705E14" w:rsidRDefault="0044437E" w:rsidP="00705E14">
      <w:pPr>
        <w:rPr>
          <w:b/>
        </w:rPr>
      </w:pPr>
      <w:r w:rsidRPr="00705E14">
        <w:rPr>
          <w:b/>
        </w:rPr>
        <w:t>Структура данных</w:t>
      </w:r>
    </w:p>
    <w:p w:rsidR="000F5B46" w:rsidRDefault="00705E14" w:rsidP="000F5B46">
      <w:r>
        <w:rPr>
          <w:b/>
        </w:rPr>
        <w:tab/>
      </w:r>
      <w:r w:rsidR="0044437E">
        <w:t>В программе использованы следующие структуры данных:</w:t>
      </w:r>
    </w:p>
    <w:p w:rsidR="000F5B46" w:rsidRPr="00BF73AB" w:rsidRDefault="0044437E" w:rsidP="000F5B46">
      <w:pPr>
        <w:pStyle w:val="a4"/>
        <w:numPr>
          <w:ilvl w:val="0"/>
          <w:numId w:val="3"/>
        </w:numPr>
        <w:rPr>
          <w:b/>
        </w:rPr>
      </w:pPr>
      <w:r w:rsidRPr="00BF73AB">
        <w:rPr>
          <w:b/>
        </w:rPr>
        <w:t>д</w:t>
      </w:r>
      <w:r w:rsidR="00705E14" w:rsidRPr="00BF73AB">
        <w:rPr>
          <w:b/>
        </w:rPr>
        <w:t>ля хранения информации о комнатах</w:t>
      </w:r>
      <w:r w:rsidRPr="00BF73AB">
        <w:rPr>
          <w:b/>
        </w:rPr>
        <w:t>:</w:t>
      </w:r>
    </w:p>
    <w:p w:rsidR="000F5B46" w:rsidRPr="00A02109" w:rsidDel="00A02109" w:rsidRDefault="00705E14" w:rsidP="00705E14">
      <w:pPr>
        <w:rPr>
          <w:del w:id="0" w:author="Антоха Антоха" w:date="2020-04-12T10:48:00Z"/>
          <w:b/>
        </w:rPr>
      </w:pPr>
      <w:r>
        <w:rPr>
          <w:rStyle w:val="fontstyle01"/>
        </w:rPr>
        <w:t>//структура для хранени</w:t>
      </w:r>
      <w:r w:rsidR="000F5B46">
        <w:rPr>
          <w:rStyle w:val="fontstyle01"/>
        </w:rPr>
        <w:t>я информации об одной комнате</w:t>
      </w:r>
      <w:ins w:id="1" w:author="Антоха Антоха" w:date="2020-04-12T10:48:00Z">
        <w:r w:rsidR="00A02109" w:rsidRPr="00F415F9">
          <w:rPr>
            <w:rPrChange w:id="2" w:author="Антоха Антоха" w:date="2020-04-12T10:49:00Z">
              <w:rPr>
                <w:lang w:val="en-US"/>
              </w:rPr>
            </w:rPrChange>
          </w:rPr>
          <w:tab/>
        </w:r>
        <w:r w:rsidR="00A02109" w:rsidRPr="00F415F9">
          <w:rPr>
            <w:rPrChange w:id="3" w:author="Антоха Антоха" w:date="2020-04-12T10:49:00Z">
              <w:rPr>
                <w:lang w:val="en-US"/>
              </w:rPr>
            </w:rPrChange>
          </w:rPr>
          <w:tab/>
        </w:r>
        <w:r w:rsidR="00A02109" w:rsidRPr="00F415F9">
          <w:rPr>
            <w:rPrChange w:id="4" w:author="Антоха Антоха" w:date="2020-04-12T10:49:00Z">
              <w:rPr>
                <w:lang w:val="en-US"/>
              </w:rPr>
            </w:rPrChange>
          </w:rPr>
          <w:tab/>
        </w:r>
        <w:r w:rsidR="00A02109" w:rsidRPr="00F415F9">
          <w:rPr>
            <w:rPrChange w:id="5" w:author="Антоха Антоха" w:date="2020-04-12T10:49:00Z">
              <w:rPr>
                <w:lang w:val="en-US"/>
              </w:rPr>
            </w:rPrChange>
          </w:rPr>
          <w:tab/>
        </w:r>
        <w:r w:rsidR="00A02109" w:rsidRPr="00F415F9">
          <w:rPr>
            <w:rPrChange w:id="6" w:author="Антоха Антоха" w:date="2020-04-12T10:49:00Z">
              <w:rPr>
                <w:lang w:val="en-US"/>
              </w:rPr>
            </w:rPrChange>
          </w:rPr>
          <w:tab/>
        </w:r>
        <w:r w:rsidR="00A02109" w:rsidRPr="00F415F9">
          <w:rPr>
            <w:rPrChange w:id="7" w:author="Антоха Антоха" w:date="2020-04-12T10:49:00Z">
              <w:rPr>
                <w:lang w:val="en-US"/>
              </w:rPr>
            </w:rPrChange>
          </w:rPr>
          <w:tab/>
        </w:r>
        <w:r w:rsidR="00A02109">
          <w:t xml:space="preserve">   </w:t>
        </w:r>
      </w:ins>
      <w:ins w:id="8" w:author="Антоха Антоха" w:date="2020-04-12T10:49:00Z">
        <w:r w:rsidR="00A02109">
          <w:t xml:space="preserve"> </w:t>
        </w:r>
      </w:ins>
    </w:p>
    <w:p w:rsidR="00705E14" w:rsidRPr="000F5B46" w:rsidRDefault="00705E14" w:rsidP="00705E14">
      <w:pPr>
        <w:rPr>
          <w:b/>
        </w:rPr>
      </w:pPr>
      <w:proofErr w:type="spellStart"/>
      <w:proofErr w:type="gramStart"/>
      <w:r w:rsidRPr="00705E14">
        <w:rPr>
          <w:lang w:val="en-US"/>
        </w:rPr>
        <w:t>typedef</w:t>
      </w:r>
      <w:proofErr w:type="spellEnd"/>
      <w:proofErr w:type="gramEnd"/>
      <w:r w:rsidRPr="008A00EF">
        <w:rPr>
          <w:rPrChange w:id="9" w:author="Антоха Антоха" w:date="2020-04-12T19:13:00Z">
            <w:rPr>
              <w:lang w:val="en-US"/>
            </w:rPr>
          </w:rPrChange>
        </w:rPr>
        <w:t xml:space="preserve"> </w:t>
      </w:r>
      <w:proofErr w:type="spellStart"/>
      <w:r w:rsidRPr="00705E14">
        <w:rPr>
          <w:lang w:val="en-US"/>
        </w:rPr>
        <w:t>struct</w:t>
      </w:r>
      <w:proofErr w:type="spellEnd"/>
      <w:r w:rsidRPr="008A00EF">
        <w:rPr>
          <w:rPrChange w:id="10" w:author="Антоха Антоха" w:date="2020-04-12T19:13:00Z">
            <w:rPr>
              <w:lang w:val="en-US"/>
            </w:rPr>
          </w:rPrChange>
        </w:rPr>
        <w:t xml:space="preserve"> </w:t>
      </w:r>
      <w:proofErr w:type="spellStart"/>
      <w:r w:rsidRPr="00705E14">
        <w:rPr>
          <w:lang w:val="en-US"/>
        </w:rPr>
        <w:t>stroom</w:t>
      </w:r>
      <w:proofErr w:type="spellEnd"/>
    </w:p>
    <w:p w:rsidR="00705E14" w:rsidRPr="00705E14" w:rsidRDefault="00705E14" w:rsidP="00705E14">
      <w:pPr>
        <w:rPr>
          <w:lang w:val="en-US"/>
        </w:rPr>
      </w:pPr>
      <w:r w:rsidRPr="00705E14">
        <w:rPr>
          <w:lang w:val="en-US"/>
        </w:rPr>
        <w:t>{</w:t>
      </w:r>
    </w:p>
    <w:p w:rsidR="00705E14" w:rsidRPr="000F5B46" w:rsidRDefault="00705E14" w:rsidP="00705E14">
      <w:pPr>
        <w:rPr>
          <w:b/>
        </w:rPr>
      </w:pPr>
      <w:r w:rsidRPr="000F5B46">
        <w:t xml:space="preserve">    </w:t>
      </w:r>
      <w:proofErr w:type="spellStart"/>
      <w:proofErr w:type="gramStart"/>
      <w:r w:rsidRPr="00705E14">
        <w:rPr>
          <w:lang w:val="en-US"/>
        </w:rPr>
        <w:t>int</w:t>
      </w:r>
      <w:proofErr w:type="spellEnd"/>
      <w:proofErr w:type="gramEnd"/>
      <w:r w:rsidRPr="000F5B46">
        <w:t xml:space="preserve"> </w:t>
      </w:r>
      <w:r w:rsidRPr="00705E14">
        <w:rPr>
          <w:lang w:val="en-US"/>
        </w:rPr>
        <w:t>number</w:t>
      </w:r>
      <w:r w:rsidRPr="000F5B46">
        <w:t xml:space="preserve">, </w:t>
      </w:r>
      <w:r w:rsidRPr="00705E14">
        <w:rPr>
          <w:lang w:val="en-US"/>
        </w:rPr>
        <w:t>floor</w:t>
      </w:r>
      <w:r w:rsidRPr="000F5B46">
        <w:t xml:space="preserve">, </w:t>
      </w:r>
      <w:r w:rsidRPr="00705E14">
        <w:rPr>
          <w:lang w:val="en-US"/>
        </w:rPr>
        <w:t>peoples</w:t>
      </w:r>
      <w:r w:rsidRPr="000F5B46">
        <w:t xml:space="preserve">, </w:t>
      </w:r>
      <w:r w:rsidRPr="00705E14">
        <w:rPr>
          <w:lang w:val="en-US"/>
        </w:rPr>
        <w:t>cost</w:t>
      </w:r>
      <w:r w:rsidRPr="000F5B46">
        <w:t xml:space="preserve">, </w:t>
      </w:r>
      <w:r w:rsidRPr="00705E14">
        <w:rPr>
          <w:lang w:val="en-US"/>
        </w:rPr>
        <w:t>empty</w:t>
      </w:r>
      <w:r w:rsidRPr="000F5B46">
        <w:t>;</w:t>
      </w:r>
      <w:r w:rsidR="000F5B46" w:rsidRPr="000F5B46">
        <w:t xml:space="preserve">  </w:t>
      </w:r>
      <w:r w:rsidR="000F5B46" w:rsidRPr="000F5B46">
        <w:rPr>
          <w:rStyle w:val="fontstyle01"/>
        </w:rPr>
        <w:t>//</w:t>
      </w:r>
      <w:r w:rsidR="000F5B46">
        <w:rPr>
          <w:rStyle w:val="fontstyle01"/>
        </w:rPr>
        <w:t>номер</w:t>
      </w:r>
      <w:r w:rsidR="000F5B46" w:rsidRPr="000F5B46">
        <w:rPr>
          <w:rStyle w:val="fontstyle01"/>
        </w:rPr>
        <w:t xml:space="preserve"> </w:t>
      </w:r>
      <w:r w:rsidR="000F5B46">
        <w:rPr>
          <w:rStyle w:val="fontstyle01"/>
        </w:rPr>
        <w:t>комнаты</w:t>
      </w:r>
      <w:r w:rsidR="000F5B46" w:rsidRPr="000F5B46">
        <w:rPr>
          <w:rStyle w:val="fontstyle01"/>
        </w:rPr>
        <w:t xml:space="preserve">, </w:t>
      </w:r>
      <w:r w:rsidR="000F5B46">
        <w:rPr>
          <w:rStyle w:val="fontstyle01"/>
        </w:rPr>
        <w:t>этаж</w:t>
      </w:r>
      <w:r w:rsidR="000F5B46" w:rsidRPr="000F5B46">
        <w:rPr>
          <w:rStyle w:val="fontstyle01"/>
        </w:rPr>
        <w:t xml:space="preserve"> </w:t>
      </w:r>
      <w:r w:rsidR="000F5B46">
        <w:rPr>
          <w:rStyle w:val="fontstyle01"/>
        </w:rPr>
        <w:t>комнаты</w:t>
      </w:r>
      <w:r w:rsidR="000F5B46" w:rsidRPr="000F5B46">
        <w:rPr>
          <w:rStyle w:val="fontstyle01"/>
        </w:rPr>
        <w:t xml:space="preserve">, </w:t>
      </w:r>
      <w:r w:rsidR="000F5B46">
        <w:rPr>
          <w:rStyle w:val="fontstyle01"/>
        </w:rPr>
        <w:t>кол</w:t>
      </w:r>
      <w:r w:rsidR="000F5B46" w:rsidRPr="000F5B46">
        <w:rPr>
          <w:rStyle w:val="fontstyle01"/>
        </w:rPr>
        <w:t>-</w:t>
      </w:r>
      <w:r w:rsidR="000F5B46">
        <w:rPr>
          <w:rStyle w:val="fontstyle01"/>
        </w:rPr>
        <w:t xml:space="preserve">во людей на которое </w:t>
      </w:r>
      <w:r w:rsidR="000F5B46" w:rsidRPr="000F5B46">
        <w:rPr>
          <w:rStyle w:val="fontstyle01"/>
        </w:rPr>
        <w:t>//</w:t>
      </w:r>
      <w:r w:rsidR="000F5B46">
        <w:rPr>
          <w:rStyle w:val="fontstyle01"/>
        </w:rPr>
        <w:t>рассчитана комната, стоимость комнаты в у.е. и количество пустых мест на данный момент соответственно</w:t>
      </w:r>
    </w:p>
    <w:p w:rsidR="00705E14" w:rsidRPr="000F5B46" w:rsidRDefault="00705E14" w:rsidP="00705E14">
      <w:pPr>
        <w:rPr>
          <w:lang w:val="en-US"/>
        </w:rPr>
      </w:pPr>
      <w:r w:rsidRPr="000F5B46"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>[</w:t>
      </w:r>
      <w:proofErr w:type="gramEnd"/>
      <w:r>
        <w:t>255];</w:t>
      </w:r>
      <w:r w:rsidR="000F5B46">
        <w:rPr>
          <w:lang w:val="en-US"/>
        </w:rPr>
        <w:t xml:space="preserve"> </w:t>
      </w:r>
      <w:r w:rsidR="000F5B46" w:rsidRPr="000F5B46">
        <w:rPr>
          <w:rStyle w:val="fontstyle01"/>
        </w:rPr>
        <w:t>//</w:t>
      </w:r>
      <w:r w:rsidR="000F5B46">
        <w:rPr>
          <w:rStyle w:val="fontstyle01"/>
        </w:rPr>
        <w:t>класс комнаты</w:t>
      </w:r>
    </w:p>
    <w:p w:rsidR="00705E14" w:rsidRDefault="00705E14" w:rsidP="00705E14">
      <w:r>
        <w:t xml:space="preserve">} </w:t>
      </w:r>
      <w:proofErr w:type="spellStart"/>
      <w:r>
        <w:t>stroom</w:t>
      </w:r>
      <w:proofErr w:type="spellEnd"/>
      <w:r>
        <w:t xml:space="preserve">; </w:t>
      </w:r>
    </w:p>
    <w:p w:rsidR="006C03B9" w:rsidRPr="00BF73AB" w:rsidRDefault="000F5B46" w:rsidP="006C03B9">
      <w:pPr>
        <w:pStyle w:val="a4"/>
        <w:numPr>
          <w:ilvl w:val="0"/>
          <w:numId w:val="3"/>
        </w:numPr>
        <w:rPr>
          <w:b/>
        </w:rPr>
      </w:pPr>
      <w:r w:rsidRPr="00BF73AB">
        <w:rPr>
          <w:b/>
        </w:rPr>
        <w:t>для хранения информации о гостях</w:t>
      </w:r>
      <w:r w:rsidR="0044437E" w:rsidRPr="00BF73AB">
        <w:rPr>
          <w:b/>
        </w:rPr>
        <w:t>:</w:t>
      </w:r>
    </w:p>
    <w:p w:rsidR="006C03B9" w:rsidRDefault="006C03B9" w:rsidP="009D13C2">
      <w:pPr>
        <w:rPr>
          <w:rStyle w:val="fontstyle01"/>
        </w:rPr>
      </w:pPr>
      <w:r>
        <w:rPr>
          <w:rStyle w:val="fontstyle01"/>
        </w:rPr>
        <w:t>//структура для хранения одного гостя</w:t>
      </w:r>
    </w:p>
    <w:p w:rsidR="009D13C2" w:rsidRPr="008A00EF" w:rsidRDefault="009D13C2" w:rsidP="009D13C2">
      <w:pPr>
        <w:rPr>
          <w:rPrChange w:id="11" w:author="Антоха Антоха" w:date="2020-04-12T19:13:00Z">
            <w:rPr>
              <w:lang w:val="en-US"/>
            </w:rPr>
          </w:rPrChange>
        </w:rPr>
      </w:pPr>
      <w:proofErr w:type="spellStart"/>
      <w:proofErr w:type="gramStart"/>
      <w:r w:rsidRPr="009D13C2">
        <w:rPr>
          <w:lang w:val="en-US"/>
        </w:rPr>
        <w:t>typedef</w:t>
      </w:r>
      <w:proofErr w:type="spellEnd"/>
      <w:proofErr w:type="gramEnd"/>
      <w:r w:rsidRPr="008A00EF">
        <w:rPr>
          <w:rPrChange w:id="12" w:author="Антоха Антоха" w:date="2020-04-12T19:13:00Z">
            <w:rPr>
              <w:lang w:val="en-US"/>
            </w:rPr>
          </w:rPrChange>
        </w:rPr>
        <w:t xml:space="preserve"> </w:t>
      </w:r>
      <w:proofErr w:type="spellStart"/>
      <w:r w:rsidRPr="009D13C2">
        <w:rPr>
          <w:lang w:val="en-US"/>
        </w:rPr>
        <w:t>struct</w:t>
      </w:r>
      <w:proofErr w:type="spellEnd"/>
      <w:r w:rsidRPr="008A00EF">
        <w:rPr>
          <w:rPrChange w:id="13" w:author="Антоха Антоха" w:date="2020-04-12T19:13:00Z">
            <w:rPr>
              <w:lang w:val="en-US"/>
            </w:rPr>
          </w:rPrChange>
        </w:rPr>
        <w:t xml:space="preserve"> </w:t>
      </w:r>
      <w:proofErr w:type="spellStart"/>
      <w:r w:rsidRPr="009D13C2">
        <w:rPr>
          <w:lang w:val="en-US"/>
        </w:rPr>
        <w:t>stguests</w:t>
      </w:r>
      <w:proofErr w:type="spellEnd"/>
    </w:p>
    <w:p w:rsidR="009D13C2" w:rsidRPr="008A00EF" w:rsidRDefault="009D13C2" w:rsidP="009D13C2">
      <w:pPr>
        <w:rPr>
          <w:rPrChange w:id="14" w:author="Антоха Антоха" w:date="2020-04-12T19:13:00Z">
            <w:rPr>
              <w:lang w:val="en-US"/>
            </w:rPr>
          </w:rPrChange>
        </w:rPr>
      </w:pPr>
      <w:r w:rsidRPr="008A00EF">
        <w:rPr>
          <w:rPrChange w:id="15" w:author="Антоха Антоха" w:date="2020-04-12T19:13:00Z">
            <w:rPr>
              <w:lang w:val="en-US"/>
            </w:rPr>
          </w:rPrChange>
        </w:rPr>
        <w:t>{</w:t>
      </w:r>
    </w:p>
    <w:p w:rsidR="009D13C2" w:rsidRPr="006C03B9" w:rsidRDefault="009D13C2" w:rsidP="009D13C2">
      <w:pPr>
        <w:rPr>
          <w:b/>
        </w:rPr>
      </w:pPr>
      <w:r w:rsidRPr="006C03B9">
        <w:t xml:space="preserve">    </w:t>
      </w:r>
      <w:proofErr w:type="gramStart"/>
      <w:r w:rsidRPr="009D13C2">
        <w:rPr>
          <w:lang w:val="en-US"/>
        </w:rPr>
        <w:t>char</w:t>
      </w:r>
      <w:proofErr w:type="gramEnd"/>
      <w:r w:rsidRPr="006C03B9">
        <w:t xml:space="preserve"> </w:t>
      </w:r>
      <w:r w:rsidRPr="009D13C2">
        <w:rPr>
          <w:lang w:val="en-US"/>
        </w:rPr>
        <w:t>FIO</w:t>
      </w:r>
      <w:r w:rsidRPr="006C03B9">
        <w:t xml:space="preserve">[255], </w:t>
      </w:r>
      <w:r w:rsidRPr="009D13C2">
        <w:rPr>
          <w:lang w:val="en-US"/>
        </w:rPr>
        <w:t>passport</w:t>
      </w:r>
      <w:r w:rsidRPr="006C03B9">
        <w:t xml:space="preserve">[255], </w:t>
      </w:r>
      <w:r w:rsidRPr="009D13C2">
        <w:rPr>
          <w:lang w:val="en-US"/>
        </w:rPr>
        <w:t>phone</w:t>
      </w:r>
      <w:r w:rsidRPr="006C03B9">
        <w:t xml:space="preserve">[255], </w:t>
      </w:r>
      <w:proofErr w:type="spellStart"/>
      <w:r w:rsidRPr="009D13C2">
        <w:rPr>
          <w:lang w:val="en-US"/>
        </w:rPr>
        <w:t>inDate</w:t>
      </w:r>
      <w:proofErr w:type="spellEnd"/>
      <w:r w:rsidRPr="006C03B9">
        <w:t xml:space="preserve">[255], </w:t>
      </w:r>
      <w:proofErr w:type="spellStart"/>
      <w:r w:rsidRPr="009D13C2">
        <w:rPr>
          <w:lang w:val="en-US"/>
        </w:rPr>
        <w:t>outDate</w:t>
      </w:r>
      <w:proofErr w:type="spellEnd"/>
      <w:r w:rsidRPr="006C03B9">
        <w:t>[255];</w:t>
      </w:r>
      <w:r w:rsidR="006C03B9" w:rsidRPr="006C03B9">
        <w:t xml:space="preserve"> </w:t>
      </w:r>
      <w:r w:rsidR="006C03B9" w:rsidRPr="006C03B9">
        <w:rPr>
          <w:rStyle w:val="fontstyle01"/>
        </w:rPr>
        <w:t xml:space="preserve">// </w:t>
      </w:r>
      <w:r w:rsidR="006C03B9">
        <w:rPr>
          <w:rStyle w:val="fontstyle01"/>
        </w:rPr>
        <w:t>Фамилия</w:t>
      </w:r>
      <w:r w:rsidR="006C03B9" w:rsidRPr="006C03B9">
        <w:rPr>
          <w:rStyle w:val="fontstyle01"/>
        </w:rPr>
        <w:t xml:space="preserve"> </w:t>
      </w:r>
      <w:r w:rsidR="006C03B9">
        <w:rPr>
          <w:rStyle w:val="fontstyle01"/>
        </w:rPr>
        <w:t>Имя</w:t>
      </w:r>
      <w:r w:rsidR="006C03B9" w:rsidRPr="006C03B9">
        <w:rPr>
          <w:rStyle w:val="fontstyle01"/>
        </w:rPr>
        <w:t xml:space="preserve"> </w:t>
      </w:r>
      <w:r w:rsidR="006C03B9">
        <w:rPr>
          <w:rStyle w:val="fontstyle01"/>
        </w:rPr>
        <w:t>Отчество</w:t>
      </w:r>
      <w:r w:rsidR="006C03B9" w:rsidRPr="006C03B9">
        <w:rPr>
          <w:rStyle w:val="fontstyle01"/>
        </w:rPr>
        <w:t xml:space="preserve">, </w:t>
      </w:r>
      <w:ins w:id="16" w:author="Антоха Антоха" w:date="2020-04-12T10:50:00Z">
        <w:r w:rsidR="000C3E49" w:rsidRPr="000C3E49">
          <w:rPr>
            <w:rStyle w:val="fontstyle01"/>
          </w:rPr>
          <w:t>//</w:t>
        </w:r>
      </w:ins>
      <w:r w:rsidR="006C03B9">
        <w:rPr>
          <w:rStyle w:val="fontstyle01"/>
        </w:rPr>
        <w:t>серийный</w:t>
      </w:r>
      <w:r w:rsidR="006C03B9" w:rsidRPr="006C03B9">
        <w:rPr>
          <w:rStyle w:val="fontstyle01"/>
        </w:rPr>
        <w:t xml:space="preserve"> </w:t>
      </w:r>
      <w:r w:rsidR="006C03B9">
        <w:rPr>
          <w:rStyle w:val="fontstyle01"/>
        </w:rPr>
        <w:t>номер</w:t>
      </w:r>
      <w:r w:rsidR="006C03B9" w:rsidRPr="006C03B9">
        <w:rPr>
          <w:rStyle w:val="fontstyle01"/>
        </w:rPr>
        <w:t xml:space="preserve"> </w:t>
      </w:r>
      <w:r w:rsidR="006C03B9">
        <w:rPr>
          <w:rStyle w:val="fontstyle01"/>
        </w:rPr>
        <w:t>паспорта</w:t>
      </w:r>
      <w:r w:rsidR="006C03B9" w:rsidRPr="006C03B9">
        <w:rPr>
          <w:rStyle w:val="fontstyle01"/>
        </w:rPr>
        <w:t xml:space="preserve">, </w:t>
      </w:r>
      <w:r w:rsidR="006C03B9">
        <w:rPr>
          <w:rStyle w:val="fontstyle01"/>
        </w:rPr>
        <w:t>телефонный номер, дата заселения, дата выселения гостя соответственно</w:t>
      </w:r>
    </w:p>
    <w:p w:rsidR="009D13C2" w:rsidRPr="006C03B9" w:rsidRDefault="009D13C2" w:rsidP="009D13C2">
      <w:r w:rsidRPr="006C03B9">
        <w:t xml:space="preserve">    </w:t>
      </w:r>
      <w:proofErr w:type="spellStart"/>
      <w:proofErr w:type="gramStart"/>
      <w:r w:rsidRPr="006C03B9">
        <w:rPr>
          <w:lang w:val="en-US"/>
        </w:rPr>
        <w:t>int</w:t>
      </w:r>
      <w:proofErr w:type="spellEnd"/>
      <w:proofErr w:type="gramEnd"/>
      <w:r w:rsidRPr="006C03B9">
        <w:t xml:space="preserve"> </w:t>
      </w:r>
      <w:proofErr w:type="spellStart"/>
      <w:r w:rsidRPr="006C03B9">
        <w:rPr>
          <w:lang w:val="en-US"/>
        </w:rPr>
        <w:t>roomNumber</w:t>
      </w:r>
      <w:proofErr w:type="spellEnd"/>
      <w:r w:rsidRPr="006C03B9">
        <w:t xml:space="preserve">, </w:t>
      </w:r>
      <w:proofErr w:type="spellStart"/>
      <w:r w:rsidRPr="006C03B9">
        <w:rPr>
          <w:lang w:val="en-US"/>
        </w:rPr>
        <w:t>posRoom</w:t>
      </w:r>
      <w:proofErr w:type="spellEnd"/>
      <w:r w:rsidRPr="006C03B9">
        <w:t>;</w:t>
      </w:r>
      <w:r w:rsidR="006C03B9" w:rsidRPr="006C03B9">
        <w:rPr>
          <w:rStyle w:val="a3"/>
        </w:rPr>
        <w:t xml:space="preserve"> </w:t>
      </w:r>
      <w:r w:rsidR="006C03B9" w:rsidRPr="006C03B9">
        <w:rPr>
          <w:rStyle w:val="fontstyle01"/>
        </w:rPr>
        <w:t>//</w:t>
      </w:r>
      <w:r w:rsidR="006C03B9">
        <w:rPr>
          <w:rStyle w:val="fontstyle01"/>
        </w:rPr>
        <w:t>Номер</w:t>
      </w:r>
      <w:r w:rsidR="006C03B9" w:rsidRPr="006C03B9">
        <w:rPr>
          <w:rStyle w:val="fontstyle01"/>
        </w:rPr>
        <w:t xml:space="preserve"> </w:t>
      </w:r>
      <w:r w:rsidR="006C03B9">
        <w:rPr>
          <w:rStyle w:val="fontstyle01"/>
        </w:rPr>
        <w:t>комнаты</w:t>
      </w:r>
      <w:r w:rsidR="006C03B9" w:rsidRPr="006C03B9">
        <w:rPr>
          <w:rStyle w:val="fontstyle01"/>
        </w:rPr>
        <w:t xml:space="preserve"> </w:t>
      </w:r>
      <w:r w:rsidR="006C03B9">
        <w:rPr>
          <w:rStyle w:val="fontstyle01"/>
        </w:rPr>
        <w:t>и</w:t>
      </w:r>
      <w:r w:rsidR="006C03B9" w:rsidRPr="006C03B9">
        <w:rPr>
          <w:rStyle w:val="fontstyle01"/>
        </w:rPr>
        <w:t xml:space="preserve"> </w:t>
      </w:r>
      <w:r w:rsidR="007B2E24">
        <w:rPr>
          <w:rStyle w:val="fontstyle01"/>
        </w:rPr>
        <w:t>системная переменная позиции</w:t>
      </w:r>
      <w:r w:rsidR="006C03B9">
        <w:rPr>
          <w:rStyle w:val="fontstyle01"/>
        </w:rPr>
        <w:t xml:space="preserve"> комнаты в массиве </w:t>
      </w:r>
      <w:ins w:id="17" w:author="Антоха Антоха" w:date="2020-04-12T10:50:00Z">
        <w:r w:rsidR="000C3E49" w:rsidRPr="000C3E49">
          <w:rPr>
            <w:rStyle w:val="fontstyle01"/>
          </w:rPr>
          <w:t>//</w:t>
        </w:r>
      </w:ins>
      <w:r w:rsidR="006C03B9">
        <w:rPr>
          <w:rStyle w:val="fontstyle01"/>
        </w:rPr>
        <w:t>комнат</w:t>
      </w:r>
      <w:r w:rsidR="007B2E24">
        <w:rPr>
          <w:rStyle w:val="fontstyle01"/>
        </w:rPr>
        <w:t xml:space="preserve"> соответственно</w:t>
      </w:r>
    </w:p>
    <w:p w:rsidR="009D13C2" w:rsidRDefault="009D13C2" w:rsidP="009D13C2">
      <w:r>
        <w:t xml:space="preserve">} </w:t>
      </w:r>
      <w:proofErr w:type="spellStart"/>
      <w:r>
        <w:t>stguests</w:t>
      </w:r>
      <w:proofErr w:type="spellEnd"/>
      <w:r>
        <w:t>;</w:t>
      </w:r>
    </w:p>
    <w:p w:rsidR="0044437E" w:rsidRPr="00BF73AB" w:rsidRDefault="0044437E" w:rsidP="00D03D42">
      <w:pPr>
        <w:pStyle w:val="a4"/>
        <w:numPr>
          <w:ilvl w:val="0"/>
          <w:numId w:val="3"/>
        </w:numPr>
        <w:rPr>
          <w:b/>
        </w:rPr>
      </w:pPr>
      <w:r w:rsidRPr="00BF73AB">
        <w:rPr>
          <w:b/>
        </w:rPr>
        <w:t>для хранен</w:t>
      </w:r>
      <w:r w:rsidR="00D03D42" w:rsidRPr="00BF73AB">
        <w:rPr>
          <w:b/>
        </w:rPr>
        <w:t>ия информации о</w:t>
      </w:r>
      <w:ins w:id="18" w:author="Антоха Антоха" w:date="2020-04-12T19:16:00Z">
        <w:r w:rsidR="008A00EF">
          <w:rPr>
            <w:b/>
          </w:rPr>
          <w:t>б</w:t>
        </w:r>
      </w:ins>
      <w:r w:rsidR="00D03D42" w:rsidRPr="00BF73AB">
        <w:rPr>
          <w:b/>
        </w:rPr>
        <w:t xml:space="preserve"> отеле</w:t>
      </w:r>
      <w:r w:rsidRPr="00BF73AB">
        <w:rPr>
          <w:b/>
        </w:rPr>
        <w:t>:</w:t>
      </w:r>
    </w:p>
    <w:p w:rsidR="003A53AD" w:rsidRPr="003A53AD" w:rsidRDefault="003A53AD" w:rsidP="003A53AD">
      <w:pPr>
        <w:rPr>
          <w:lang w:val="en-US"/>
        </w:rPr>
      </w:pPr>
      <w:proofErr w:type="spellStart"/>
      <w:proofErr w:type="gramStart"/>
      <w:r w:rsidRPr="003A53AD">
        <w:rPr>
          <w:lang w:val="en-US"/>
        </w:rPr>
        <w:t>typedef</w:t>
      </w:r>
      <w:proofErr w:type="spellEnd"/>
      <w:proofErr w:type="gramEnd"/>
      <w:r w:rsidRPr="003A53AD">
        <w:rPr>
          <w:lang w:val="en-US"/>
        </w:rPr>
        <w:t xml:space="preserve"> </w:t>
      </w:r>
      <w:proofErr w:type="spellStart"/>
      <w:r w:rsidRPr="003A53AD">
        <w:rPr>
          <w:lang w:val="en-US"/>
        </w:rPr>
        <w:t>struct</w:t>
      </w:r>
      <w:proofErr w:type="spellEnd"/>
      <w:r w:rsidRPr="003A53AD">
        <w:rPr>
          <w:lang w:val="en-US"/>
        </w:rPr>
        <w:t xml:space="preserve"> </w:t>
      </w:r>
      <w:proofErr w:type="spellStart"/>
      <w:r w:rsidRPr="003A53AD">
        <w:rPr>
          <w:lang w:val="en-US"/>
        </w:rPr>
        <w:t>sthotel</w:t>
      </w:r>
      <w:proofErr w:type="spellEnd"/>
    </w:p>
    <w:p w:rsidR="003A53AD" w:rsidRPr="003A53AD" w:rsidRDefault="003A53AD" w:rsidP="003A53AD">
      <w:pPr>
        <w:rPr>
          <w:lang w:val="en-US"/>
        </w:rPr>
      </w:pPr>
      <w:r w:rsidRPr="003A53AD">
        <w:rPr>
          <w:lang w:val="en-US"/>
        </w:rPr>
        <w:lastRenderedPageBreak/>
        <w:t>{</w:t>
      </w:r>
      <w:bookmarkStart w:id="19" w:name="_GoBack"/>
      <w:bookmarkEnd w:id="19"/>
    </w:p>
    <w:p w:rsidR="003A53AD" w:rsidRPr="008A00EF" w:rsidRDefault="003A53AD" w:rsidP="003A53AD">
      <w:pPr>
        <w:rPr>
          <w:rPrChange w:id="20" w:author="Антоха Антоха" w:date="2020-04-12T19:13:00Z">
            <w:rPr>
              <w:lang w:val="en-US"/>
            </w:rPr>
          </w:rPrChange>
        </w:rPr>
      </w:pPr>
      <w:r w:rsidRPr="003A53AD">
        <w:rPr>
          <w:lang w:val="en-US"/>
        </w:rPr>
        <w:t xml:space="preserve">    </w:t>
      </w:r>
      <w:proofErr w:type="gramStart"/>
      <w:r w:rsidRPr="003A53AD">
        <w:rPr>
          <w:lang w:val="en-US"/>
        </w:rPr>
        <w:t>char</w:t>
      </w:r>
      <w:proofErr w:type="gramEnd"/>
      <w:r w:rsidRPr="008A00EF">
        <w:rPr>
          <w:rPrChange w:id="21" w:author="Антоха Антоха" w:date="2020-04-12T19:13:00Z">
            <w:rPr>
              <w:lang w:val="en-US"/>
            </w:rPr>
          </w:rPrChange>
        </w:rPr>
        <w:t xml:space="preserve"> </w:t>
      </w:r>
      <w:r w:rsidRPr="003A53AD">
        <w:rPr>
          <w:lang w:val="en-US"/>
        </w:rPr>
        <w:t>name</w:t>
      </w:r>
      <w:r w:rsidRPr="008A00EF">
        <w:rPr>
          <w:rPrChange w:id="22" w:author="Антоха Антоха" w:date="2020-04-12T19:13:00Z">
            <w:rPr>
              <w:lang w:val="en-US"/>
            </w:rPr>
          </w:rPrChange>
        </w:rPr>
        <w:t xml:space="preserve">[255]; </w:t>
      </w:r>
      <w:r w:rsidRPr="008A00EF">
        <w:rPr>
          <w:rStyle w:val="fontstyle01"/>
          <w:rPrChange w:id="23" w:author="Антоха Антоха" w:date="2020-04-12T19:13:00Z">
            <w:rPr>
              <w:rStyle w:val="fontstyle01"/>
              <w:lang w:val="en-US"/>
            </w:rPr>
          </w:rPrChange>
        </w:rPr>
        <w:t>//</w:t>
      </w:r>
      <w:r>
        <w:rPr>
          <w:rStyle w:val="fontstyle01"/>
        </w:rPr>
        <w:t>название</w:t>
      </w:r>
      <w:r w:rsidRPr="008A00EF">
        <w:rPr>
          <w:rStyle w:val="fontstyle01"/>
          <w:rPrChange w:id="24" w:author="Антоха Антоха" w:date="2020-04-12T19:13:00Z">
            <w:rPr>
              <w:rStyle w:val="fontstyle01"/>
              <w:lang w:val="en-US"/>
            </w:rPr>
          </w:rPrChange>
        </w:rPr>
        <w:t xml:space="preserve"> </w:t>
      </w:r>
      <w:r>
        <w:rPr>
          <w:rStyle w:val="fontstyle01"/>
        </w:rPr>
        <w:t>отеля</w:t>
      </w:r>
    </w:p>
    <w:p w:rsidR="003A53AD" w:rsidRPr="001B0876" w:rsidRDefault="003A53AD" w:rsidP="003A53AD">
      <w:r w:rsidRPr="001B0876">
        <w:t xml:space="preserve">    </w:t>
      </w:r>
      <w:proofErr w:type="spellStart"/>
      <w:proofErr w:type="gramStart"/>
      <w:r w:rsidRPr="003A53AD">
        <w:rPr>
          <w:lang w:val="en-US"/>
        </w:rPr>
        <w:t>int</w:t>
      </w:r>
      <w:proofErr w:type="spellEnd"/>
      <w:proofErr w:type="gramEnd"/>
      <w:r w:rsidRPr="001B0876">
        <w:t xml:space="preserve"> </w:t>
      </w:r>
      <w:r w:rsidRPr="003A53AD">
        <w:rPr>
          <w:lang w:val="en-US"/>
        </w:rPr>
        <w:t>floors</w:t>
      </w:r>
      <w:r w:rsidRPr="001B0876">
        <w:t>;</w:t>
      </w:r>
      <w:r w:rsidR="008441CA" w:rsidRPr="001B0876">
        <w:t xml:space="preserve"> </w:t>
      </w:r>
      <w:r w:rsidR="008441CA" w:rsidRPr="006C03B9">
        <w:rPr>
          <w:rStyle w:val="fontstyle01"/>
        </w:rPr>
        <w:t>//</w:t>
      </w:r>
      <w:r w:rsidR="008441CA">
        <w:rPr>
          <w:rStyle w:val="fontstyle01"/>
        </w:rPr>
        <w:t xml:space="preserve"> количество этажей в отеле</w:t>
      </w:r>
    </w:p>
    <w:p w:rsidR="003A53AD" w:rsidRPr="001B0876" w:rsidRDefault="003A53AD" w:rsidP="003A53AD">
      <w:r w:rsidRPr="001B0876">
        <w:t xml:space="preserve">    </w:t>
      </w:r>
      <w:proofErr w:type="spellStart"/>
      <w:proofErr w:type="gramStart"/>
      <w:r w:rsidRPr="003A53AD">
        <w:rPr>
          <w:lang w:val="en-US"/>
        </w:rPr>
        <w:t>stroom</w:t>
      </w:r>
      <w:proofErr w:type="spellEnd"/>
      <w:proofErr w:type="gramEnd"/>
      <w:r w:rsidRPr="001B0876">
        <w:t xml:space="preserve"> </w:t>
      </w:r>
      <w:r w:rsidRPr="003A53AD">
        <w:rPr>
          <w:lang w:val="en-US"/>
        </w:rPr>
        <w:t>room</w:t>
      </w:r>
      <w:r w:rsidRPr="001B0876">
        <w:t>[1000];</w:t>
      </w:r>
      <w:r w:rsidR="001B0876">
        <w:t xml:space="preserve"> </w:t>
      </w:r>
      <w:r w:rsidR="001B0876" w:rsidRPr="006C03B9">
        <w:rPr>
          <w:rStyle w:val="fontstyle01"/>
        </w:rPr>
        <w:t>//</w:t>
      </w:r>
      <w:r w:rsidR="008A0EE2">
        <w:rPr>
          <w:rStyle w:val="fontstyle01"/>
        </w:rPr>
        <w:t xml:space="preserve"> массив для хран</w:t>
      </w:r>
      <w:r w:rsidR="001B0876">
        <w:rPr>
          <w:rStyle w:val="fontstyle01"/>
        </w:rPr>
        <w:t>ения комнат</w:t>
      </w:r>
    </w:p>
    <w:p w:rsidR="003A53AD" w:rsidRPr="008A0EE2" w:rsidRDefault="003A53AD" w:rsidP="003A53AD">
      <w:r w:rsidRPr="007B2E24">
        <w:t xml:space="preserve">    </w:t>
      </w:r>
      <w:proofErr w:type="spellStart"/>
      <w:proofErr w:type="gramStart"/>
      <w:r w:rsidRPr="003A53AD">
        <w:rPr>
          <w:lang w:val="en-US"/>
        </w:rPr>
        <w:t>stguests</w:t>
      </w:r>
      <w:proofErr w:type="spellEnd"/>
      <w:proofErr w:type="gramEnd"/>
      <w:r w:rsidRPr="007B2E24">
        <w:t xml:space="preserve"> </w:t>
      </w:r>
      <w:r w:rsidRPr="003A53AD">
        <w:rPr>
          <w:lang w:val="en-US"/>
        </w:rPr>
        <w:t>guests</w:t>
      </w:r>
      <w:r w:rsidRPr="007B2E24">
        <w:t>[1000];</w:t>
      </w:r>
      <w:r w:rsidR="008A0EE2" w:rsidRPr="007B2E24">
        <w:t xml:space="preserve"> </w:t>
      </w:r>
      <w:r w:rsidR="008A0EE2" w:rsidRPr="007B2E24">
        <w:rPr>
          <w:rStyle w:val="fontstyle01"/>
        </w:rPr>
        <w:t>//</w:t>
      </w:r>
      <w:r w:rsidR="008A0EE2">
        <w:rPr>
          <w:rStyle w:val="fontstyle01"/>
        </w:rPr>
        <w:t xml:space="preserve"> массив для хранения гостей</w:t>
      </w:r>
    </w:p>
    <w:p w:rsidR="003A53AD" w:rsidRPr="007B2E24" w:rsidRDefault="003A53AD" w:rsidP="003A53AD">
      <w:r w:rsidRPr="007B2E24">
        <w:t xml:space="preserve">    </w:t>
      </w:r>
      <w:proofErr w:type="spellStart"/>
      <w:proofErr w:type="gramStart"/>
      <w:r w:rsidRPr="008A0EE2">
        <w:rPr>
          <w:lang w:val="en-US"/>
        </w:rPr>
        <w:t>int</w:t>
      </w:r>
      <w:proofErr w:type="spellEnd"/>
      <w:proofErr w:type="gramEnd"/>
      <w:r w:rsidRPr="007B2E24">
        <w:t xml:space="preserve"> </w:t>
      </w:r>
      <w:proofErr w:type="spellStart"/>
      <w:r w:rsidRPr="008A0EE2">
        <w:rPr>
          <w:lang w:val="en-US"/>
        </w:rPr>
        <w:t>roomCount</w:t>
      </w:r>
      <w:proofErr w:type="spellEnd"/>
      <w:r w:rsidRPr="007B2E24">
        <w:t xml:space="preserve">, </w:t>
      </w:r>
      <w:proofErr w:type="spellStart"/>
      <w:r w:rsidRPr="008A0EE2">
        <w:rPr>
          <w:lang w:val="en-US"/>
        </w:rPr>
        <w:t>guestsCount</w:t>
      </w:r>
      <w:proofErr w:type="spellEnd"/>
      <w:r w:rsidRPr="007B2E24">
        <w:t xml:space="preserve">, </w:t>
      </w:r>
      <w:proofErr w:type="spellStart"/>
      <w:r w:rsidRPr="008A0EE2">
        <w:rPr>
          <w:lang w:val="en-US"/>
        </w:rPr>
        <w:t>emptyCount</w:t>
      </w:r>
      <w:proofErr w:type="spellEnd"/>
      <w:r w:rsidRPr="007B2E24">
        <w:t>;</w:t>
      </w:r>
      <w:r w:rsidR="007B2E24" w:rsidRPr="007B2E24">
        <w:t xml:space="preserve"> </w:t>
      </w:r>
      <w:r w:rsidR="007B2E24" w:rsidRPr="007B2E24">
        <w:rPr>
          <w:rStyle w:val="fontstyle01"/>
        </w:rPr>
        <w:t>//</w:t>
      </w:r>
      <w:r w:rsidR="007B2E24">
        <w:rPr>
          <w:rStyle w:val="fontstyle01"/>
        </w:rPr>
        <w:t>системные</w:t>
      </w:r>
      <w:r w:rsidR="007B2E24" w:rsidRPr="007B2E24">
        <w:rPr>
          <w:rStyle w:val="fontstyle01"/>
        </w:rPr>
        <w:t xml:space="preserve"> </w:t>
      </w:r>
      <w:r w:rsidR="007B2E24">
        <w:rPr>
          <w:rStyle w:val="fontstyle01"/>
        </w:rPr>
        <w:t>переменные</w:t>
      </w:r>
      <w:r w:rsidR="007B2E24" w:rsidRPr="007B2E24">
        <w:rPr>
          <w:rStyle w:val="fontstyle01"/>
        </w:rPr>
        <w:t xml:space="preserve"> </w:t>
      </w:r>
      <w:r w:rsidR="007B2E24">
        <w:rPr>
          <w:rStyle w:val="fontstyle01"/>
        </w:rPr>
        <w:t xml:space="preserve">счётчик комнат, счётчик гостей, </w:t>
      </w:r>
      <w:ins w:id="25" w:author="Антоха Антоха" w:date="2020-04-12T10:49:00Z">
        <w:r w:rsidR="000C3E49" w:rsidRPr="000C3E49">
          <w:rPr>
            <w:rStyle w:val="fontstyle01"/>
          </w:rPr>
          <w:t>//</w:t>
        </w:r>
      </w:ins>
      <w:r w:rsidR="007B2E24">
        <w:rPr>
          <w:rStyle w:val="fontstyle01"/>
        </w:rPr>
        <w:t xml:space="preserve">счётчик свободных мест в гостинице соответственно </w:t>
      </w:r>
    </w:p>
    <w:p w:rsidR="00BF73AB" w:rsidRPr="008A00EF" w:rsidRDefault="003A53AD" w:rsidP="003A53AD">
      <w:pPr>
        <w:rPr>
          <w:rPrChange w:id="26" w:author="Антоха Антоха" w:date="2020-04-12T19:13:00Z">
            <w:rPr>
              <w:lang w:val="en-US"/>
            </w:rPr>
          </w:rPrChange>
        </w:rPr>
      </w:pPr>
      <w:r w:rsidRPr="008A00EF">
        <w:rPr>
          <w:rPrChange w:id="27" w:author="Антоха Антоха" w:date="2020-04-12T19:13:00Z">
            <w:rPr>
              <w:lang w:val="en-US"/>
            </w:rPr>
          </w:rPrChange>
        </w:rPr>
        <w:t xml:space="preserve">} </w:t>
      </w:r>
      <w:proofErr w:type="spellStart"/>
      <w:r w:rsidRPr="008A0EE2">
        <w:rPr>
          <w:lang w:val="en-US"/>
        </w:rPr>
        <w:t>sthotel</w:t>
      </w:r>
      <w:proofErr w:type="spellEnd"/>
      <w:r w:rsidRPr="008A00EF">
        <w:rPr>
          <w:rPrChange w:id="28" w:author="Антоха Антоха" w:date="2020-04-12T19:13:00Z">
            <w:rPr>
              <w:lang w:val="en-US"/>
            </w:rPr>
          </w:rPrChange>
        </w:rPr>
        <w:t>;</w:t>
      </w:r>
    </w:p>
    <w:p w:rsidR="0044437E" w:rsidRPr="00BF73AB" w:rsidRDefault="0044437E" w:rsidP="003A53AD">
      <w:pPr>
        <w:rPr>
          <w:b/>
        </w:rPr>
      </w:pPr>
      <w:r w:rsidRPr="00BF73AB">
        <w:rPr>
          <w:b/>
        </w:rPr>
        <w:t>Архитектура системы</w:t>
      </w:r>
    </w:p>
    <w:p w:rsidR="0044437E" w:rsidRDefault="00BF73AB" w:rsidP="0044437E">
      <w:r>
        <w:tab/>
      </w:r>
      <w:r w:rsidR="0044437E">
        <w:t>Работа с программой организована в виде навигации по различным пунктам меню.</w:t>
      </w:r>
    </w:p>
    <w:p w:rsidR="0044437E" w:rsidRDefault="0044437E" w:rsidP="0044437E">
      <w:r>
        <w:t>Карта меню:</w:t>
      </w:r>
    </w:p>
    <w:p w:rsidR="00BF73AB" w:rsidRDefault="00BF73AB" w:rsidP="00BF73AB">
      <w:pPr>
        <w:pStyle w:val="a4"/>
        <w:numPr>
          <w:ilvl w:val="0"/>
          <w:numId w:val="4"/>
        </w:numPr>
      </w:pPr>
      <w:r w:rsidRPr="00BF73AB">
        <w:t>Вывести данные о комнатах</w:t>
      </w:r>
    </w:p>
    <w:p w:rsidR="00BF73AB" w:rsidRDefault="00BF73AB" w:rsidP="00BF73AB">
      <w:pPr>
        <w:pStyle w:val="a4"/>
        <w:numPr>
          <w:ilvl w:val="0"/>
          <w:numId w:val="4"/>
        </w:numPr>
      </w:pPr>
      <w:r w:rsidRPr="00BF73AB">
        <w:t>Вывести данные о гостях</w:t>
      </w:r>
    </w:p>
    <w:p w:rsidR="00BF73AB" w:rsidRDefault="00BF73AB" w:rsidP="00BF73AB">
      <w:pPr>
        <w:pStyle w:val="a4"/>
        <w:numPr>
          <w:ilvl w:val="0"/>
          <w:numId w:val="4"/>
        </w:numPr>
      </w:pPr>
      <w:r w:rsidRPr="00BF73AB">
        <w:t>Добавить комнату в гостиницу</w:t>
      </w:r>
    </w:p>
    <w:p w:rsidR="00BF73AB" w:rsidRDefault="00BF73AB" w:rsidP="00BF73AB">
      <w:pPr>
        <w:pStyle w:val="a4"/>
        <w:numPr>
          <w:ilvl w:val="0"/>
          <w:numId w:val="5"/>
        </w:numPr>
      </w:pPr>
      <w:r>
        <w:t>Номер комнаты</w:t>
      </w:r>
    </w:p>
    <w:p w:rsidR="00BF73AB" w:rsidRDefault="00BF73AB" w:rsidP="00BF73AB">
      <w:pPr>
        <w:pStyle w:val="a4"/>
        <w:numPr>
          <w:ilvl w:val="0"/>
          <w:numId w:val="5"/>
        </w:numPr>
      </w:pPr>
      <w:r>
        <w:t>Этаж комнаты</w:t>
      </w:r>
    </w:p>
    <w:p w:rsidR="00BF73AB" w:rsidRDefault="00BF73AB" w:rsidP="00BF73AB">
      <w:pPr>
        <w:pStyle w:val="a4"/>
        <w:numPr>
          <w:ilvl w:val="0"/>
          <w:numId w:val="5"/>
        </w:numPr>
      </w:pPr>
      <w:r>
        <w:t>Класс комнаты</w:t>
      </w:r>
    </w:p>
    <w:p w:rsidR="00BF73AB" w:rsidRDefault="00BF73AB" w:rsidP="00BF73AB">
      <w:pPr>
        <w:pStyle w:val="a4"/>
        <w:numPr>
          <w:ilvl w:val="0"/>
          <w:numId w:val="5"/>
        </w:numPr>
      </w:pPr>
      <w:r>
        <w:t>Количество людей</w:t>
      </w:r>
    </w:p>
    <w:p w:rsidR="00BF73AB" w:rsidRDefault="00BF73AB" w:rsidP="00BF73AB">
      <w:pPr>
        <w:pStyle w:val="a4"/>
        <w:numPr>
          <w:ilvl w:val="0"/>
          <w:numId w:val="5"/>
        </w:numPr>
      </w:pPr>
      <w:r>
        <w:t>Стоимость комнаты</w:t>
      </w:r>
    </w:p>
    <w:p w:rsidR="00BF73AB" w:rsidRDefault="00BF73AB" w:rsidP="00BF73AB">
      <w:pPr>
        <w:pStyle w:val="a4"/>
        <w:numPr>
          <w:ilvl w:val="0"/>
          <w:numId w:val="4"/>
        </w:numPr>
      </w:pPr>
      <w:r w:rsidRPr="00BF73AB">
        <w:t>Поселить нового гостя</w:t>
      </w:r>
    </w:p>
    <w:p w:rsidR="00BF73AB" w:rsidRDefault="00BF73AB" w:rsidP="00BF73AB">
      <w:pPr>
        <w:pStyle w:val="a4"/>
        <w:numPr>
          <w:ilvl w:val="0"/>
          <w:numId w:val="4"/>
        </w:numPr>
      </w:pPr>
      <w:r>
        <w:t>Редактировать данные о гостинице</w:t>
      </w:r>
    </w:p>
    <w:p w:rsidR="00BF73AB" w:rsidRDefault="00BF73AB" w:rsidP="00BF73AB">
      <w:pPr>
        <w:pStyle w:val="a4"/>
        <w:numPr>
          <w:ilvl w:val="0"/>
          <w:numId w:val="6"/>
        </w:numPr>
      </w:pPr>
      <w:r>
        <w:t>Название гостиницы</w:t>
      </w:r>
    </w:p>
    <w:p w:rsidR="00BF73AB" w:rsidRDefault="00BF73AB" w:rsidP="00BF73AB">
      <w:pPr>
        <w:pStyle w:val="a4"/>
        <w:numPr>
          <w:ilvl w:val="0"/>
          <w:numId w:val="6"/>
        </w:numPr>
      </w:pPr>
      <w:r>
        <w:t>Комната (поиск производится по номеру комнаты)</w:t>
      </w:r>
    </w:p>
    <w:p w:rsidR="00BF73AB" w:rsidRDefault="00BF73AB" w:rsidP="00BF73AB">
      <w:pPr>
        <w:pStyle w:val="a4"/>
        <w:numPr>
          <w:ilvl w:val="0"/>
          <w:numId w:val="6"/>
        </w:numPr>
      </w:pPr>
      <w:r>
        <w:t xml:space="preserve">Гость (поиск производится по любому полю с </w:t>
      </w:r>
      <w:r w:rsidR="00471856">
        <w:t>возможностью неполного ввода</w:t>
      </w:r>
      <w:r>
        <w:t>)</w:t>
      </w:r>
    </w:p>
    <w:p w:rsidR="00471856" w:rsidRDefault="00BF73AB" w:rsidP="00471856">
      <w:pPr>
        <w:pStyle w:val="a4"/>
        <w:numPr>
          <w:ilvl w:val="0"/>
          <w:numId w:val="4"/>
        </w:numPr>
      </w:pPr>
      <w:r>
        <w:t>Выселить гостя</w:t>
      </w:r>
      <w:r w:rsidR="00471856">
        <w:t xml:space="preserve"> (поиск такой </w:t>
      </w:r>
      <w:proofErr w:type="gramStart"/>
      <w:r w:rsidR="00471856">
        <w:t>же</w:t>
      </w:r>
      <w:proofErr w:type="gramEnd"/>
      <w:r w:rsidR="00471856">
        <w:t xml:space="preserve"> как и при редактировании гостя)</w:t>
      </w:r>
    </w:p>
    <w:p w:rsidR="00471856" w:rsidRDefault="00832BAA" w:rsidP="00471856">
      <w:pPr>
        <w:pStyle w:val="a4"/>
        <w:numPr>
          <w:ilvl w:val="0"/>
          <w:numId w:val="10"/>
        </w:numPr>
      </w:pPr>
      <w:r>
        <w:t>Вернуться к последнему сохран</w:t>
      </w:r>
      <w:r w:rsidR="00471856" w:rsidRPr="00471856">
        <w:t>ению</w:t>
      </w:r>
    </w:p>
    <w:p w:rsidR="00471856" w:rsidRDefault="00471856" w:rsidP="00471856">
      <w:pPr>
        <w:pStyle w:val="a4"/>
        <w:numPr>
          <w:ilvl w:val="0"/>
          <w:numId w:val="10"/>
        </w:numPr>
      </w:pPr>
      <w:proofErr w:type="spellStart"/>
      <w:r w:rsidRPr="00471856">
        <w:t>Cбросить</w:t>
      </w:r>
      <w:proofErr w:type="spellEnd"/>
      <w:r w:rsidRPr="00471856">
        <w:t xml:space="preserve"> до заводских настроек</w:t>
      </w:r>
    </w:p>
    <w:p w:rsidR="0044437E" w:rsidRDefault="0044437E" w:rsidP="0044437E">
      <w:r>
        <w:t>Доступ к пунктам меню осуществляется нажатием на клавиатуре клавиш цифр,</w:t>
      </w:r>
    </w:p>
    <w:p w:rsidR="0044437E" w:rsidRDefault="0044437E" w:rsidP="0044437E">
      <w:r>
        <w:t>соответствующих позиции в меню. При выборе пункта меню, программа ведет</w:t>
      </w:r>
    </w:p>
    <w:p w:rsidR="0044437E" w:rsidRDefault="0044437E" w:rsidP="0044437E">
      <w:r>
        <w:t>пользователя далее с помощью интуитивно понятного интерфейса, который</w:t>
      </w:r>
    </w:p>
    <w:p w:rsidR="0044437E" w:rsidRDefault="0044437E" w:rsidP="0044437E">
      <w:r>
        <w:t>предусматривает обработку корректных и некорректных действий пользователя.</w:t>
      </w:r>
    </w:p>
    <w:p w:rsidR="0044437E" w:rsidRDefault="0044437E" w:rsidP="0044437E">
      <w:r>
        <w:t xml:space="preserve">На каждой странице, после выбора пункта меню, </w:t>
      </w:r>
      <w:r w:rsidR="004C6B89">
        <w:t>сверху</w:t>
      </w:r>
      <w:r>
        <w:t xml:space="preserve"> экрана находится список</w:t>
      </w:r>
    </w:p>
    <w:p w:rsidR="0044437E" w:rsidRDefault="0044437E" w:rsidP="0044437E">
      <w:r>
        <w:t>«горячих» клавиш, осуществляющих быстрый вызов часто используемых действий на</w:t>
      </w:r>
    </w:p>
    <w:p w:rsidR="000439E4" w:rsidRDefault="0044437E">
      <w:pPr>
        <w:rPr>
          <w:ins w:id="29" w:author="Антоха Антоха" w:date="2020-04-12T10:52:00Z"/>
        </w:rPr>
      </w:pPr>
      <w:r>
        <w:t>данной странице.</w:t>
      </w:r>
      <w:r w:rsidR="004C6B89">
        <w:t xml:space="preserve"> Таких</w:t>
      </w:r>
      <w:ins w:id="30" w:author="Антоха Антоха" w:date="2020-04-12T19:14:00Z">
        <w:r w:rsidR="008A00EF">
          <w:t>,</w:t>
        </w:r>
      </w:ins>
      <w:r w:rsidR="004C6B89">
        <w:t xml:space="preserve"> как</w:t>
      </w:r>
      <w:ins w:id="31" w:author="Антоха Антоха" w:date="2020-04-12T10:42:00Z">
        <w:r w:rsidR="004C6B89">
          <w:t xml:space="preserve"> например</w:t>
        </w:r>
      </w:ins>
      <w:ins w:id="32" w:author="Антоха Антоха" w:date="2020-04-12T10:43:00Z">
        <w:r w:rsidR="004C6B89">
          <w:t>,</w:t>
        </w:r>
      </w:ins>
      <w:r w:rsidR="004C6B89">
        <w:t xml:space="preserve"> переход к другому пункту меню по нажатию клавиши </w:t>
      </w:r>
      <w:ins w:id="33" w:author="Антоха Антоха" w:date="2020-04-12T10:42:00Z">
        <w:r w:rsidR="004C6B89">
          <w:rPr>
            <w:lang w:val="en-US"/>
          </w:rPr>
          <w:t>tab</w:t>
        </w:r>
      </w:ins>
      <w:ins w:id="34" w:author="Антоха Антоха" w:date="2020-04-12T10:51:00Z">
        <w:r w:rsidR="00DC4074">
          <w:t xml:space="preserve"> </w:t>
        </w:r>
      </w:ins>
    </w:p>
    <w:p w:rsidR="0044437E" w:rsidDel="004C6B89" w:rsidRDefault="00DC4074">
      <w:pPr>
        <w:rPr>
          <w:del w:id="35" w:author="Антоха Антоха" w:date="2020-04-12T10:42:00Z"/>
        </w:rPr>
      </w:pPr>
      <w:ins w:id="36" w:author="Антоха Антоха" w:date="2020-04-12T10:51:00Z">
        <w:r>
          <w:t>или сохранения по на</w:t>
        </w:r>
      </w:ins>
      <w:ins w:id="37" w:author="Антоха Антоха" w:date="2020-04-12T10:52:00Z">
        <w:r>
          <w:t xml:space="preserve">жатия </w:t>
        </w:r>
        <w:r>
          <w:rPr>
            <w:lang w:val="en-US"/>
          </w:rPr>
          <w:t>ctrl</w:t>
        </w:r>
        <w:r w:rsidRPr="00DC4074">
          <w:rPr>
            <w:rPrChange w:id="38" w:author="Антоха Антоха" w:date="2020-04-12T10:52:00Z">
              <w:rPr>
                <w:lang w:val="en-US"/>
              </w:rPr>
            </w:rPrChange>
          </w:rPr>
          <w:t>+</w:t>
        </w:r>
        <w:r>
          <w:rPr>
            <w:lang w:val="en-US"/>
          </w:rPr>
          <w:t>S</w:t>
        </w:r>
      </w:ins>
      <w:ins w:id="39" w:author="Антоха Антоха" w:date="2020-04-12T10:42:00Z">
        <w:r w:rsidR="004C6B89" w:rsidRPr="004C6B89">
          <w:rPr>
            <w:rPrChange w:id="40" w:author="Антоха Антоха" w:date="2020-04-12T10:42:00Z">
              <w:rPr>
                <w:lang w:val="en-US"/>
              </w:rPr>
            </w:rPrChange>
          </w:rPr>
          <w:t>.</w:t>
        </w:r>
      </w:ins>
      <w:del w:id="41" w:author="Антоха Антоха" w:date="2020-04-12T10:42:00Z">
        <w:r w:rsidR="0044437E" w:rsidDel="004C6B89">
          <w:delText xml:space="preserve"> В нижней части окна находится краткое описание функциональности</w:delText>
        </w:r>
      </w:del>
    </w:p>
    <w:p w:rsidR="0044437E" w:rsidRDefault="0044437E">
      <w:del w:id="42" w:author="Антоха Антоха" w:date="2020-04-12T10:42:00Z">
        <w:r w:rsidDel="004C6B89">
          <w:delText>данной страницы.</w:delText>
        </w:r>
      </w:del>
    </w:p>
    <w:p w:rsidR="0044437E" w:rsidRPr="004C6B89" w:rsidDel="004C6B89" w:rsidRDefault="0044437E" w:rsidP="0044437E">
      <w:pPr>
        <w:rPr>
          <w:del w:id="43" w:author="Антоха Антоха" w:date="2020-04-12T10:43:00Z"/>
          <w:b/>
          <w:rPrChange w:id="44" w:author="Антоха Антоха" w:date="2020-04-12T10:43:00Z">
            <w:rPr>
              <w:del w:id="45" w:author="Антоха Антоха" w:date="2020-04-12T10:43:00Z"/>
            </w:rPr>
          </w:rPrChange>
        </w:rPr>
      </w:pPr>
      <w:del w:id="46" w:author="Антоха Антоха" w:date="2020-04-12T10:43:00Z">
        <w:r w:rsidRPr="004C6B89" w:rsidDel="004C6B89">
          <w:rPr>
            <w:b/>
            <w:rPrChange w:id="47" w:author="Антоха Антоха" w:date="2020-04-12T10:43:00Z">
              <w:rPr/>
            </w:rPrChange>
          </w:rPr>
          <w:delText>В программе имеется список общих «горячих» клавиш, с помощью которых</w:delText>
        </w:r>
      </w:del>
    </w:p>
    <w:p w:rsidR="0044437E" w:rsidRPr="004C6B89" w:rsidDel="004C6B89" w:rsidRDefault="0044437E" w:rsidP="0044437E">
      <w:pPr>
        <w:rPr>
          <w:del w:id="48" w:author="Антоха Антоха" w:date="2020-04-12T10:43:00Z"/>
          <w:b/>
          <w:rPrChange w:id="49" w:author="Антоха Антоха" w:date="2020-04-12T10:43:00Z">
            <w:rPr>
              <w:del w:id="50" w:author="Антоха Антоха" w:date="2020-04-12T10:43:00Z"/>
            </w:rPr>
          </w:rPrChange>
        </w:rPr>
      </w:pPr>
      <w:del w:id="51" w:author="Антоха Антоха" w:date="2020-04-12T10:43:00Z">
        <w:r w:rsidRPr="004C6B89" w:rsidDel="004C6B89">
          <w:rPr>
            <w:b/>
            <w:rPrChange w:id="52" w:author="Антоха Антоха" w:date="2020-04-12T10:43:00Z">
              <w:rPr/>
            </w:rPrChange>
          </w:rPr>
          <w:delText>возможен доступ к общим свойствам и действиям различных пунктов меню. Список</w:delText>
        </w:r>
      </w:del>
    </w:p>
    <w:p w:rsidR="0044437E" w:rsidRPr="004C6B89" w:rsidDel="004C6B89" w:rsidRDefault="0044437E" w:rsidP="0044437E">
      <w:pPr>
        <w:rPr>
          <w:del w:id="53" w:author="Антоха Антоха" w:date="2020-04-12T10:43:00Z"/>
          <w:b/>
          <w:rPrChange w:id="54" w:author="Антоха Антоха" w:date="2020-04-12T10:43:00Z">
            <w:rPr>
              <w:del w:id="55" w:author="Антоха Антоха" w:date="2020-04-12T10:43:00Z"/>
            </w:rPr>
          </w:rPrChange>
        </w:rPr>
      </w:pPr>
      <w:del w:id="56" w:author="Антоха Антоха" w:date="2020-04-12T10:43:00Z">
        <w:r w:rsidRPr="004C6B89" w:rsidDel="004C6B89">
          <w:rPr>
            <w:b/>
            <w:rPrChange w:id="57" w:author="Антоха Антоха" w:date="2020-04-12T10:43:00Z">
              <w:rPr/>
            </w:rPrChange>
          </w:rPr>
          <w:delText>«горячих» клавиш доступен из пункта меню Помощь.</w:delText>
        </w:r>
      </w:del>
    </w:p>
    <w:p w:rsidR="0044437E" w:rsidRPr="004C6B89" w:rsidRDefault="0044437E" w:rsidP="0044437E">
      <w:pPr>
        <w:rPr>
          <w:b/>
          <w:rPrChange w:id="58" w:author="Антоха Антоха" w:date="2020-04-12T10:43:00Z">
            <w:rPr/>
          </w:rPrChange>
        </w:rPr>
      </w:pPr>
      <w:r w:rsidRPr="004C6B89">
        <w:rPr>
          <w:b/>
          <w:rPrChange w:id="59" w:author="Антоха Антоха" w:date="2020-04-12T10:43:00Z">
            <w:rPr/>
          </w:rPrChange>
        </w:rPr>
        <w:t>Системные требования</w:t>
      </w:r>
    </w:p>
    <w:p w:rsidR="0044437E" w:rsidDel="000C3E49" w:rsidRDefault="0044437E" w:rsidP="0044437E">
      <w:pPr>
        <w:rPr>
          <w:del w:id="60" w:author="Антоха Антоха" w:date="2020-04-12T10:50:00Z"/>
        </w:rPr>
      </w:pPr>
      <w:r>
        <w:t xml:space="preserve">Компьютер под управлением операционной системы </w:t>
      </w:r>
      <w:proofErr w:type="spellStart"/>
      <w:r>
        <w:t>Windows</w:t>
      </w:r>
      <w:proofErr w:type="spellEnd"/>
      <w:r>
        <w:t xml:space="preserve"> (любой версии) или</w:t>
      </w:r>
      <w:ins w:id="61" w:author="Антоха Антоха" w:date="2020-04-12T10:50:00Z">
        <w:r w:rsidR="000C3E49">
          <w:t xml:space="preserve"> </w:t>
        </w:r>
      </w:ins>
    </w:p>
    <w:p w:rsidR="00C17B29" w:rsidRPr="0044437E" w:rsidRDefault="0044437E" w:rsidP="0044437E">
      <w:r>
        <w:t>DOS. Аппаратная часть достаточна, если работают назва</w:t>
      </w:r>
      <w:del w:id="62" w:author="Антоха Антоха" w:date="2020-04-12T19:13:00Z">
        <w:r w:rsidDel="008A00EF">
          <w:delText>н</w:delText>
        </w:r>
      </w:del>
      <w:r>
        <w:t>ные операционные системы</w:t>
      </w:r>
      <w:ins w:id="63" w:author="Антоха Антоха" w:date="2020-04-12T10:48:00Z">
        <w:r w:rsidR="006A7A9F">
          <w:t xml:space="preserve">, </w:t>
        </w:r>
      </w:ins>
      <w:del w:id="64" w:author="Антоха Антоха" w:date="2020-04-12T10:48:00Z">
        <w:r w:rsidDel="006A7A9F">
          <w:delText>.</w:delText>
        </w:r>
      </w:del>
      <w:ins w:id="65" w:author="Антоха Антоха" w:date="2020-04-12T10:48:00Z">
        <w:r w:rsidR="006A7A9F">
          <w:t>а</w:t>
        </w:r>
      </w:ins>
      <w:ins w:id="66" w:author="Антоха Антоха" w:date="2020-04-12T10:46:00Z">
        <w:r w:rsidR="00156CB4">
          <w:t xml:space="preserve"> также</w:t>
        </w:r>
      </w:ins>
      <w:ins w:id="67" w:author="Антоха Антоха" w:date="2020-04-12T10:48:00Z">
        <w:r w:rsidR="006A7A9F">
          <w:t xml:space="preserve"> доступны</w:t>
        </w:r>
      </w:ins>
      <w:ins w:id="68" w:author="Антоха Антоха" w:date="2020-04-12T10:46:00Z">
        <w:r w:rsidR="00156CB4">
          <w:t xml:space="preserve"> 16 </w:t>
        </w:r>
        <w:r w:rsidR="00156CB4">
          <w:rPr>
            <w:lang w:val="en-US"/>
          </w:rPr>
          <w:t>MB</w:t>
        </w:r>
        <w:r w:rsidR="00550842">
          <w:t xml:space="preserve"> свободного </w:t>
        </w:r>
      </w:ins>
      <w:ins w:id="69" w:author="Антоха Антоха" w:date="2020-04-12T10:47:00Z">
        <w:r w:rsidR="00550842">
          <w:t>пространства</w:t>
        </w:r>
      </w:ins>
      <w:ins w:id="70" w:author="Антоха Антоха" w:date="2020-04-12T10:46:00Z">
        <w:r w:rsidR="004C6B89">
          <w:t xml:space="preserve"> на диске.</w:t>
        </w:r>
      </w:ins>
    </w:p>
    <w:sectPr w:rsidR="00C17B29" w:rsidRPr="00444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88E"/>
    <w:multiLevelType w:val="hybridMultilevel"/>
    <w:tmpl w:val="77403D8A"/>
    <w:lvl w:ilvl="0" w:tplc="6F3E25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154F"/>
    <w:multiLevelType w:val="hybridMultilevel"/>
    <w:tmpl w:val="310288E4"/>
    <w:lvl w:ilvl="0" w:tplc="5E6EFD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62AB6"/>
    <w:multiLevelType w:val="hybridMultilevel"/>
    <w:tmpl w:val="263AF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60D0C"/>
    <w:multiLevelType w:val="hybridMultilevel"/>
    <w:tmpl w:val="D23E2A7C"/>
    <w:lvl w:ilvl="0" w:tplc="FE967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723FB"/>
    <w:multiLevelType w:val="hybridMultilevel"/>
    <w:tmpl w:val="B700E86A"/>
    <w:lvl w:ilvl="0" w:tplc="55EEEA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036AB"/>
    <w:multiLevelType w:val="hybridMultilevel"/>
    <w:tmpl w:val="7FF2C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17F79"/>
    <w:multiLevelType w:val="hybridMultilevel"/>
    <w:tmpl w:val="DC3A2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33C1C"/>
    <w:multiLevelType w:val="hybridMultilevel"/>
    <w:tmpl w:val="A02E9C0E"/>
    <w:lvl w:ilvl="0" w:tplc="EC006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850BD6"/>
    <w:multiLevelType w:val="hybridMultilevel"/>
    <w:tmpl w:val="8DEAD86A"/>
    <w:lvl w:ilvl="0" w:tplc="11FEA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C91D68"/>
    <w:multiLevelType w:val="hybridMultilevel"/>
    <w:tmpl w:val="1BEC808A"/>
    <w:lvl w:ilvl="0" w:tplc="C2D055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ха Антоха">
    <w15:presenceInfo w15:providerId="Windows Live" w15:userId="a92acad9de4eba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F4"/>
    <w:rsid w:val="000369F4"/>
    <w:rsid w:val="000439E4"/>
    <w:rsid w:val="000C3E49"/>
    <w:rsid w:val="000E5DBA"/>
    <w:rsid w:val="000F5B46"/>
    <w:rsid w:val="00156CB4"/>
    <w:rsid w:val="001B0876"/>
    <w:rsid w:val="002D7654"/>
    <w:rsid w:val="003A53AD"/>
    <w:rsid w:val="0044437E"/>
    <w:rsid w:val="00471856"/>
    <w:rsid w:val="004C6B89"/>
    <w:rsid w:val="00550842"/>
    <w:rsid w:val="00571A5F"/>
    <w:rsid w:val="006A7A9F"/>
    <w:rsid w:val="006C03B9"/>
    <w:rsid w:val="00705E14"/>
    <w:rsid w:val="007B2E24"/>
    <w:rsid w:val="00832BAA"/>
    <w:rsid w:val="008441CA"/>
    <w:rsid w:val="008A00EF"/>
    <w:rsid w:val="008A0EE2"/>
    <w:rsid w:val="009A2B2F"/>
    <w:rsid w:val="009D13C2"/>
    <w:rsid w:val="00A02109"/>
    <w:rsid w:val="00BF73AB"/>
    <w:rsid w:val="00C17B29"/>
    <w:rsid w:val="00D03D42"/>
    <w:rsid w:val="00DC4074"/>
    <w:rsid w:val="00DD1A13"/>
    <w:rsid w:val="00F415F9"/>
    <w:rsid w:val="00F7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9957"/>
  <w15:chartTrackingRefBased/>
  <w15:docId w15:val="{B19C848F-1A19-47C9-A786-5C5EA375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05E14"/>
    <w:rPr>
      <w:b/>
      <w:bCs/>
      <w:i/>
      <w:iCs/>
      <w:spacing w:val="5"/>
    </w:rPr>
  </w:style>
  <w:style w:type="paragraph" w:styleId="a4">
    <w:name w:val="List Paragraph"/>
    <w:basedOn w:val="a"/>
    <w:uiPriority w:val="34"/>
    <w:qFormat/>
    <w:rsid w:val="00705E14"/>
    <w:pPr>
      <w:ind w:left="720"/>
      <w:contextualSpacing/>
    </w:pPr>
  </w:style>
  <w:style w:type="character" w:customStyle="1" w:styleId="fontstyle01">
    <w:name w:val="fontstyle01"/>
    <w:basedOn w:val="a0"/>
    <w:rsid w:val="00705E14"/>
    <w:rPr>
      <w:rFonts w:ascii="CourierNew" w:hAnsi="CourierNew" w:hint="default"/>
      <w:b w:val="0"/>
      <w:bCs w:val="0"/>
      <w:i w:val="0"/>
      <w:iCs w:val="0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49</cp:revision>
  <dcterms:created xsi:type="dcterms:W3CDTF">2020-04-12T06:30:00Z</dcterms:created>
  <dcterms:modified xsi:type="dcterms:W3CDTF">2020-04-12T16:16:00Z</dcterms:modified>
</cp:coreProperties>
</file>